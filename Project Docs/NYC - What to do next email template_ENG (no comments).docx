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C4EC" w14:textId="77777777" w:rsidR="004C0FB2" w:rsidRPr="00CE3FFB" w:rsidRDefault="004C0FB2" w:rsidP="004C0FB2">
      <w:pPr>
        <w:rPr>
          <w:b/>
        </w:rPr>
      </w:pPr>
      <w:r>
        <w:rPr>
          <w:b/>
        </w:rPr>
        <w:t xml:space="preserve">Dear </w:t>
      </w:r>
      <w:r w:rsidRPr="00F90AE1">
        <w:rPr>
          <w:b/>
          <w:highlight w:val="yellow"/>
        </w:rPr>
        <w:t>[customer</w:t>
      </w:r>
      <w:r>
        <w:rPr>
          <w:b/>
          <w:highlight w:val="yellow"/>
        </w:rPr>
        <w:t xml:space="preserve">’s first </w:t>
      </w:r>
      <w:r w:rsidRPr="00F90AE1">
        <w:rPr>
          <w:b/>
          <w:highlight w:val="yellow"/>
        </w:rPr>
        <w:t>name]</w:t>
      </w:r>
      <w:r>
        <w:rPr>
          <w:b/>
        </w:rPr>
        <w:t>,</w:t>
      </w:r>
    </w:p>
    <w:p w14:paraId="616D7BC2" w14:textId="77777777" w:rsidR="004C0FB2" w:rsidRDefault="004C0FB2" w:rsidP="004C0FB2"/>
    <w:p w14:paraId="40319C24" w14:textId="77777777" w:rsidR="004C0FB2" w:rsidRDefault="004C0FB2" w:rsidP="004C0FB2">
      <w:r>
        <w:t xml:space="preserve">Thank you for choosing Big Bus Tours </w:t>
      </w:r>
      <w:r w:rsidRPr="00F90AE1">
        <w:rPr>
          <w:highlight w:val="yellow"/>
        </w:rPr>
        <w:t>[city name]</w:t>
      </w:r>
      <w:r>
        <w:t xml:space="preserve">! We look forward to welcoming you on board soon. </w:t>
      </w:r>
    </w:p>
    <w:p w14:paraId="4A3FE2AD" w14:textId="77777777" w:rsidR="004C0FB2" w:rsidRDefault="004C0FB2" w:rsidP="004C0FB2">
      <w:pPr>
        <w:rPr>
          <w:ins w:id="0" w:author="Freddie Herzog" w:date="2016-05-16T10:58:00Z"/>
        </w:rPr>
      </w:pPr>
    </w:p>
    <w:p w14:paraId="0FE7D946" w14:textId="77777777" w:rsidR="004C0FB2" w:rsidRDefault="004C0FB2" w:rsidP="004C0FB2">
      <w:r>
        <w:t>Your order number:#####</w:t>
      </w:r>
    </w:p>
    <w:p w14:paraId="4C86FE6A" w14:textId="77777777" w:rsidR="004C0FB2" w:rsidRDefault="004C0FB2" w:rsidP="004C0FB2">
      <w:pPr>
        <w:rPr>
          <w:ins w:id="1" w:author="Freddie Herzog" w:date="2016-05-16T10:59:00Z"/>
        </w:rPr>
      </w:pPr>
    </w:p>
    <w:p w14:paraId="71DAF3E2" w14:textId="77777777" w:rsidR="004C0FB2" w:rsidRDefault="004C0FB2" w:rsidP="004C0FB2">
      <w:pPr>
        <w:rPr>
          <w:ins w:id="2" w:author="Freddie Herzog" w:date="2016-05-16T10:59:00Z"/>
        </w:rPr>
      </w:pPr>
    </w:p>
    <w:p w14:paraId="77CB1AF6" w14:textId="77777777" w:rsidR="004C0FB2" w:rsidRDefault="004C0FB2" w:rsidP="004C0FB2">
      <w:r>
        <w:rPr>
          <w:noProof/>
        </w:rPr>
        <mc:AlternateContent>
          <mc:Choice Requires="wps">
            <w:drawing>
              <wp:anchor distT="0" distB="0" distL="114300" distR="114300" simplePos="0" relativeHeight="251659264" behindDoc="0" locked="0" layoutInCell="1" allowOverlap="1" wp14:anchorId="1628E2A5" wp14:editId="398B9701">
                <wp:simplePos x="0" y="0"/>
                <wp:positionH relativeFrom="column">
                  <wp:posOffset>57150</wp:posOffset>
                </wp:positionH>
                <wp:positionV relativeFrom="paragraph">
                  <wp:posOffset>22860</wp:posOffset>
                </wp:positionV>
                <wp:extent cx="2276475" cy="314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27647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48FDAB49" w14:textId="77777777" w:rsidR="004C0FB2" w:rsidRPr="009306CF" w:rsidRDefault="004C0FB2" w:rsidP="004C0FB2">
                            <w:pPr>
                              <w:jc w:val="center"/>
                              <w:rPr>
                                <w:b/>
                                <w14:textOutline w14:w="6350" w14:cap="flat" w14:cmpd="sng" w14:algn="ctr">
                                  <w14:noFill/>
                                  <w14:prstDash w14:val="solid"/>
                                  <w14:round/>
                                </w14:textOutline>
                              </w:rPr>
                            </w:pPr>
                            <w:r w:rsidRPr="009306CF">
                              <w:rPr>
                                <w:b/>
                                <w14:textOutline w14:w="6350" w14:cap="flat" w14:cmpd="sng" w14:algn="ctr">
                                  <w14:noFill/>
                                  <w14:prstDash w14:val="solid"/>
                                  <w14:round/>
                                </w14:textOutline>
                              </w:rPr>
                              <w:t>View and print your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8E2A5" id="Rectangle 1" o:spid="_x0000_s1026" style="position:absolute;margin-left:4.5pt;margin-top:1.8pt;width:179.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" fillcolor="white [3201]" strokecolor="black [3200]" strokeweight="1pt">
                <v:textbox>
                  <w:txbxContent>
                    <w:p w14:paraId="48FDAB49" w14:textId="77777777" w:rsidR="004C0FB2" w:rsidRPr="009306CF" w:rsidRDefault="004C0FB2" w:rsidP="004C0FB2">
                      <w:pPr>
                        <w:jc w:val="center"/>
                        <w:rPr>
                          <w:b/>
                          <w14:textOutline w14:w="6350" w14:cap="flat" w14:cmpd="sng" w14:algn="ctr">
                            <w14:noFill/>
                            <w14:prstDash w14:val="solid"/>
                            <w14:round/>
                          </w14:textOutline>
                        </w:rPr>
                      </w:pPr>
                      <w:r w:rsidRPr="009306CF">
                        <w:rPr>
                          <w:b/>
                          <w14:textOutline w14:w="6350" w14:cap="flat" w14:cmpd="sng" w14:algn="ctr">
                            <w14:noFill/>
                            <w14:prstDash w14:val="solid"/>
                            <w14:round/>
                          </w14:textOutline>
                        </w:rPr>
                        <w:t>View and print your ticket</w:t>
                      </w:r>
                    </w:p>
                  </w:txbxContent>
                </v:textbox>
              </v:rect>
            </w:pict>
          </mc:Fallback>
        </mc:AlternateContent>
      </w:r>
    </w:p>
    <w:p w14:paraId="45D644EE" w14:textId="77777777" w:rsidR="004C0FB2" w:rsidRDefault="004C0FB2" w:rsidP="004C0FB2"/>
    <w:p w14:paraId="481F3826" w14:textId="77777777" w:rsidR="004C0FB2" w:rsidRDefault="004C0FB2" w:rsidP="004C0FB2"/>
    <w:p w14:paraId="70B9F3E7" w14:textId="77777777" w:rsidR="004C0FB2" w:rsidRDefault="004C0FB2" w:rsidP="004C0FB2">
      <w:r>
        <w:rPr>
          <w:noProof/>
        </w:rPr>
        <mc:AlternateContent>
          <mc:Choice Requires="wps">
            <w:drawing>
              <wp:anchor distT="0" distB="0" distL="114300" distR="114300" simplePos="0" relativeHeight="251660288" behindDoc="0" locked="0" layoutInCell="1" allowOverlap="1" wp14:anchorId="3B2CCAA5" wp14:editId="4066E825">
                <wp:simplePos x="0" y="0"/>
                <wp:positionH relativeFrom="column">
                  <wp:posOffset>57150</wp:posOffset>
                </wp:positionH>
                <wp:positionV relativeFrom="paragraph">
                  <wp:posOffset>10160</wp:posOffset>
                </wp:positionV>
                <wp:extent cx="3883025" cy="276225"/>
                <wp:effectExtent l="0" t="0" r="22225" b="28575"/>
                <wp:wrapNone/>
                <wp:docPr id="5" name="Rectangle 5"/>
                <wp:cNvGraphicFramePr/>
                <a:graphic xmlns:a="http://schemas.openxmlformats.org/drawingml/2006/main">
                  <a:graphicData uri="http://schemas.microsoft.com/office/word/2010/wordprocessingShape">
                    <wps:wsp>
                      <wps:cNvSpPr/>
                      <wps:spPr>
                        <a:xfrm>
                          <a:off x="0" y="0"/>
                          <a:ext cx="38830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26D49835" w14:textId="77777777" w:rsidR="004C0FB2" w:rsidRDefault="004C0FB2" w:rsidP="004C0FB2">
                            <w:r>
                              <w:t xml:space="preserve">Ticket Details: </w:t>
                            </w:r>
                          </w:p>
                          <w:p w14:paraId="44DFED70" w14:textId="77777777" w:rsidR="004C0FB2" w:rsidRPr="00F90AE1" w:rsidRDefault="004C0FB2" w:rsidP="004C0FB2">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2CCAA5" id="Rectangle 5" o:spid="_x0000_s1027" style="position:absolute;margin-left:4.5pt;margin-top:.8pt;width:305.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" fillcolor="white [3201]" strokecolor="black [3200]" strokeweight="1pt">
                <v:textbox>
                  <w:txbxContent>
                    <w:p w14:paraId="26D49835" w14:textId="77777777" w:rsidR="004C0FB2" w:rsidRDefault="004C0FB2" w:rsidP="004C0FB2">
                      <w:r>
                        <w:t xml:space="preserve">Ticket Details: </w:t>
                      </w:r>
                    </w:p>
                    <w:p w14:paraId="44DFED70" w14:textId="77777777" w:rsidR="004C0FB2" w:rsidRPr="00F90AE1" w:rsidRDefault="004C0FB2" w:rsidP="004C0FB2">
                      <w:pPr>
                        <w:rPr>
                          <w:sz w:val="18"/>
                          <w:szCs w:val="18"/>
                        </w:rPr>
                      </w:pPr>
                    </w:p>
                  </w:txbxContent>
                </v:textbox>
              </v:rect>
            </w:pict>
          </mc:Fallback>
        </mc:AlternateContent>
      </w:r>
    </w:p>
    <w:p w14:paraId="28CEC68D" w14:textId="77777777" w:rsidR="004C0FB2" w:rsidRDefault="004C0FB2" w:rsidP="004C0FB2"/>
    <w:p w14:paraId="1FA3DCC7" w14:textId="77777777" w:rsidR="004C0FB2" w:rsidRDefault="004C0FB2" w:rsidP="004C0FB2"/>
    <w:p w14:paraId="6C5971B1" w14:textId="77777777" w:rsidR="004C0FB2" w:rsidRDefault="004C0FB2" w:rsidP="004C0FB2">
      <w:r>
        <w:t>Name:</w:t>
      </w:r>
    </w:p>
    <w:p w14:paraId="3E6B845E" w14:textId="77777777" w:rsidR="004C0FB2" w:rsidRDefault="004C0FB2" w:rsidP="004C0FB2">
      <w:r>
        <w:t>Order Number:</w:t>
      </w:r>
    </w:p>
    <w:p w14:paraId="3DC1E7BC" w14:textId="77777777" w:rsidR="004C0FB2" w:rsidRDefault="004C0FB2" w:rsidP="004C0FB2">
      <w:r>
        <w:t>Date Order Placed:</w:t>
      </w:r>
    </w:p>
    <w:p w14:paraId="52E3EC1D" w14:textId="77777777" w:rsidR="004C0FB2" w:rsidRDefault="004C0FB2" w:rsidP="004C0FB2">
      <w:r>
        <w:t xml:space="preserve">Total Cost of Order: </w:t>
      </w:r>
    </w:p>
    <w:p w14:paraId="0CE6060E" w14:textId="77777777" w:rsidR="004C0FB2" w:rsidRDefault="004C0FB2" w:rsidP="004C0FB2">
      <w:r>
        <w:t>Total Number of Tickets Purchased:</w:t>
      </w:r>
    </w:p>
    <w:p w14:paraId="6F8301AD" w14:textId="77777777" w:rsidR="004C0FB2" w:rsidRDefault="004C0FB2" w:rsidP="004C0FB2"/>
    <w:p w14:paraId="0FE44BB4" w14:textId="77777777" w:rsidR="004C0FB2" w:rsidRDefault="004C0FB2" w:rsidP="004C0FB2">
      <w:r>
        <w:t xml:space="preserve">Your purchase is subject to our </w:t>
      </w:r>
      <w:r w:rsidRPr="005723AC">
        <w:rPr>
          <w:b/>
          <w:color w:val="0070C0"/>
          <w:u w:val="single"/>
        </w:rPr>
        <w:t>terms and conditions</w:t>
      </w:r>
      <w:r w:rsidRPr="005723AC">
        <w:rPr>
          <w:color w:val="0070C0"/>
        </w:rPr>
        <w:t xml:space="preserve"> </w:t>
      </w:r>
      <w:r>
        <w:t xml:space="preserve">and </w:t>
      </w:r>
      <w:r w:rsidRPr="005723AC">
        <w:rPr>
          <w:b/>
          <w:color w:val="0070C0"/>
          <w:u w:val="single"/>
        </w:rPr>
        <w:t>privacy policy</w:t>
      </w:r>
      <w:r>
        <w:rPr>
          <w:b/>
          <w:color w:val="0070C0"/>
          <w:u w:val="single"/>
        </w:rPr>
        <w:t>.</w:t>
      </w:r>
    </w:p>
    <w:p w14:paraId="4438E3A0" w14:textId="77777777" w:rsidR="004C0FB2" w:rsidRDefault="004C0FB2" w:rsidP="004C0FB2"/>
    <w:p w14:paraId="5581438C" w14:textId="77777777" w:rsidR="004C0FB2" w:rsidRDefault="004C0FB2" w:rsidP="004C0FB2"/>
    <w:p w14:paraId="5B092434" w14:textId="77777777" w:rsidR="004C0FB2" w:rsidRPr="00F90AE1" w:rsidRDefault="004C0FB2" w:rsidP="004C0FB2">
      <w:pPr>
        <w:pStyle w:val="ListParagraph"/>
        <w:numPr>
          <w:ilvl w:val="0"/>
          <w:numId w:val="1"/>
        </w:numPr>
        <w:rPr>
          <w:b/>
        </w:rPr>
      </w:pPr>
      <w:r w:rsidRPr="00F90AE1">
        <w:rPr>
          <w:b/>
        </w:rPr>
        <w:t xml:space="preserve">Print </w:t>
      </w:r>
      <w:r>
        <w:rPr>
          <w:b/>
        </w:rPr>
        <w:t>y</w:t>
      </w:r>
      <w:r w:rsidRPr="00F90AE1">
        <w:rPr>
          <w:b/>
        </w:rPr>
        <w:t xml:space="preserve">our </w:t>
      </w:r>
      <w:r>
        <w:rPr>
          <w:b/>
        </w:rPr>
        <w:t>T</w:t>
      </w:r>
      <w:r w:rsidRPr="00F90AE1">
        <w:rPr>
          <w:b/>
        </w:rPr>
        <w:t>icket</w:t>
      </w:r>
    </w:p>
    <w:p w14:paraId="08BED0A3" w14:textId="77777777" w:rsidR="004C0FB2" w:rsidRDefault="004C0FB2" w:rsidP="004C0FB2">
      <w:pPr>
        <w:pStyle w:val="ListParagraph"/>
      </w:pPr>
      <w:r>
        <w:t xml:space="preserve">Click the link above to view, download and print your ticket. It will feature a code which will be checked by a Big Bus Tours staff member when you’re ready to board the bus. </w:t>
      </w:r>
    </w:p>
    <w:p w14:paraId="1B56A65A" w14:textId="77777777" w:rsidR="004C0FB2" w:rsidRDefault="004C0FB2" w:rsidP="004C0FB2">
      <w:pPr>
        <w:pStyle w:val="ListParagraph"/>
      </w:pPr>
    </w:p>
    <w:p w14:paraId="663899D1" w14:textId="77777777" w:rsidR="004C0FB2" w:rsidRPr="00F90AE1" w:rsidRDefault="004C0FB2" w:rsidP="004C0FB2">
      <w:pPr>
        <w:pStyle w:val="ListParagraph"/>
        <w:numPr>
          <w:ilvl w:val="0"/>
          <w:numId w:val="1"/>
        </w:numPr>
        <w:rPr>
          <w:b/>
        </w:rPr>
      </w:pPr>
      <w:r w:rsidRPr="00F90AE1">
        <w:rPr>
          <w:b/>
        </w:rPr>
        <w:t>Download our Free App</w:t>
      </w:r>
    </w:p>
    <w:p w14:paraId="2471DFF0" w14:textId="77777777" w:rsidR="004C0FB2" w:rsidRDefault="004C0FB2" w:rsidP="004C0FB2">
      <w:pPr>
        <w:pStyle w:val="ListParagraph"/>
      </w:pPr>
      <w:r>
        <w:t xml:space="preserve">View bus stop locations, bus timetables, city maps and great things to do in </w:t>
      </w:r>
      <w:r w:rsidRPr="00F90AE1">
        <w:rPr>
          <w:highlight w:val="yellow"/>
        </w:rPr>
        <w:t>[city name]</w:t>
      </w:r>
      <w:r>
        <w:t xml:space="preserve"> with our free app – available now from the </w:t>
      </w:r>
      <w:r w:rsidRPr="00F90AE1">
        <w:rPr>
          <w:b/>
          <w:color w:val="0000FF"/>
          <w:u w:val="single"/>
        </w:rPr>
        <w:t>App Store</w:t>
      </w:r>
      <w:r>
        <w:t xml:space="preserve"> or </w:t>
      </w:r>
      <w:r w:rsidRPr="00F90AE1">
        <w:rPr>
          <w:b/>
          <w:color w:val="0000FF"/>
          <w:u w:val="single"/>
        </w:rPr>
        <w:t>Google Play</w:t>
      </w:r>
      <w:r>
        <w:t xml:space="preserve">. </w:t>
      </w:r>
    </w:p>
    <w:p w14:paraId="3FA8BB13" w14:textId="77777777" w:rsidR="004C0FB2" w:rsidRDefault="004C0FB2" w:rsidP="004C0FB2">
      <w:pPr>
        <w:pStyle w:val="ListParagraph"/>
      </w:pPr>
    </w:p>
    <w:p w14:paraId="471DAD48" w14:textId="77777777" w:rsidR="004C0FB2" w:rsidRPr="00F90AE1" w:rsidRDefault="004C0FB2" w:rsidP="004C0FB2">
      <w:pPr>
        <w:pStyle w:val="ListParagraph"/>
        <w:numPr>
          <w:ilvl w:val="0"/>
          <w:numId w:val="1"/>
        </w:numPr>
        <w:rPr>
          <w:b/>
        </w:rPr>
      </w:pPr>
      <w:r w:rsidRPr="00F90AE1">
        <w:rPr>
          <w:b/>
        </w:rPr>
        <w:t>Enjoy the Tour</w:t>
      </w:r>
    </w:p>
    <w:p w14:paraId="588D73C7" w14:textId="77777777" w:rsidR="004C0FB2" w:rsidRDefault="004C0FB2" w:rsidP="004C0FB2">
      <w:pPr>
        <w:pStyle w:val="ListParagraph"/>
      </w:pPr>
      <w:r>
        <w:t>Show your printed ticket to a member of staff at one of our stops or aboard the bus. They’ll issue you a receipt that you’ll be able to use to hop on the bus throughout the validity period of your ticket.</w:t>
      </w:r>
    </w:p>
    <w:p w14:paraId="459F8437" w14:textId="77777777" w:rsidR="004C0FB2" w:rsidRDefault="004C0FB2" w:rsidP="004C0FB2"/>
    <w:p w14:paraId="13A0138A" w14:textId="77777777" w:rsidR="004C0FB2" w:rsidRDefault="004C0FB2" w:rsidP="004C0FB2">
      <w:r>
        <w:rPr>
          <w:noProof/>
        </w:rPr>
        <mc:AlternateContent>
          <mc:Choice Requires="wps">
            <w:drawing>
              <wp:anchor distT="0" distB="0" distL="114300" distR="114300" simplePos="0" relativeHeight="251661312" behindDoc="0" locked="0" layoutInCell="1" allowOverlap="1" wp14:anchorId="46E4A2DE" wp14:editId="4C48E6CE">
                <wp:simplePos x="0" y="0"/>
                <wp:positionH relativeFrom="column">
                  <wp:posOffset>-103631</wp:posOffset>
                </wp:positionH>
                <wp:positionV relativeFrom="paragraph">
                  <wp:posOffset>90297</wp:posOffset>
                </wp:positionV>
                <wp:extent cx="5833872" cy="1341120"/>
                <wp:effectExtent l="0" t="0" r="14605" b="11430"/>
                <wp:wrapNone/>
                <wp:docPr id="6" name="Rectangle 6"/>
                <wp:cNvGraphicFramePr/>
                <a:graphic xmlns:a="http://schemas.openxmlformats.org/drawingml/2006/main">
                  <a:graphicData uri="http://schemas.microsoft.com/office/word/2010/wordprocessingShape">
                    <wps:wsp>
                      <wps:cNvSpPr/>
                      <wps:spPr>
                        <a:xfrm>
                          <a:off x="0" y="0"/>
                          <a:ext cx="5833872" cy="1341120"/>
                        </a:xfrm>
                        <a:prstGeom prst="rect">
                          <a:avLst/>
                        </a:prstGeom>
                      </wps:spPr>
                      <wps:style>
                        <a:lnRef idx="2">
                          <a:schemeClr val="dk1"/>
                        </a:lnRef>
                        <a:fillRef idx="1">
                          <a:schemeClr val="lt1"/>
                        </a:fillRef>
                        <a:effectRef idx="0">
                          <a:schemeClr val="dk1"/>
                        </a:effectRef>
                        <a:fontRef idx="minor">
                          <a:schemeClr val="dk1"/>
                        </a:fontRef>
                      </wps:style>
                      <wps:txbx>
                        <w:txbxContent>
                          <w:p w14:paraId="156A2852" w14:textId="77777777" w:rsidR="004C0FB2" w:rsidRPr="009306CF" w:rsidRDefault="004C0FB2" w:rsidP="004C0FB2">
                            <w:pPr>
                              <w:rPr>
                                <w:b/>
                              </w:rPr>
                            </w:pPr>
                            <w:r w:rsidRPr="009306CF">
                              <w:rPr>
                                <w:b/>
                              </w:rPr>
                              <w:t>Did you request tickets sent to your smartphone?</w:t>
                            </w:r>
                            <w:r>
                              <w:rPr>
                                <w:b/>
                              </w:rPr>
                              <w:t xml:space="preserve"> </w:t>
                            </w:r>
                          </w:p>
                          <w:p w14:paraId="24998079" w14:textId="77777777" w:rsidR="004C0FB2" w:rsidRDefault="004C0FB2" w:rsidP="004C0FB2">
                            <w:r>
                              <w:t xml:space="preserve">If you requested to have your tickets sent to your smartphone we’ll send you a text message (SMS) containing a link to your ticket. Please remember that you’ll need to have a Wi-Fi connection or mobile data enabled to open this link </w:t>
                            </w:r>
                            <w:r w:rsidRPr="00F23FAC">
                              <w:t xml:space="preserve">and </w:t>
                            </w:r>
                            <w:r>
                              <w:t>view your e-ticket page. Simply show the e-ticket page to a Big Bus Tours staff member - they’ll issue you a receipt that you’ll be able to use to hop on the bus throughout the validity period of your ticket.</w:t>
                            </w:r>
                          </w:p>
                          <w:p w14:paraId="2FE25BA7" w14:textId="77777777" w:rsidR="004C0FB2" w:rsidRDefault="004C0FB2" w:rsidP="004C0F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4A2DE" id="Rectangle 6" o:spid="_x0000_s1028" style="position:absolute;margin-left:-8.15pt;margin-top:7.1pt;width:459.35pt;height:10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" fillcolor="white [3201]" strokecolor="black [3200]" strokeweight="1pt">
                <v:textbox>
                  <w:txbxContent>
                    <w:p w14:paraId="156A2852" w14:textId="77777777" w:rsidR="004C0FB2" w:rsidRPr="009306CF" w:rsidRDefault="004C0FB2" w:rsidP="004C0FB2">
                      <w:pPr>
                        <w:rPr>
                          <w:b/>
                        </w:rPr>
                      </w:pPr>
                      <w:r w:rsidRPr="009306CF">
                        <w:rPr>
                          <w:b/>
                        </w:rPr>
                        <w:t>Did you request tickets sent to your smartphone?</w:t>
                      </w:r>
                      <w:r>
                        <w:rPr>
                          <w:b/>
                        </w:rPr>
                        <w:t xml:space="preserve"> </w:t>
                      </w:r>
                    </w:p>
                    <w:p w14:paraId="24998079" w14:textId="77777777" w:rsidR="004C0FB2" w:rsidRDefault="004C0FB2" w:rsidP="004C0FB2">
                      <w:r>
                        <w:t xml:space="preserve">If you requested to have your tickets sent to your smartphone we’ll send you a text message (SMS) containing a link to your ticket. Please remember that you’ll need to have a Wi-Fi connection or mobile data enabled to open this link </w:t>
                      </w:r>
                      <w:r w:rsidRPr="00F23FAC">
                        <w:t xml:space="preserve">and </w:t>
                      </w:r>
                      <w:r>
                        <w:t>view your e-ticket page. Simply show the e-ticket page to a Big Bus Tours staff member - they’ll issue you a receipt that you’ll be able to use to hop on the bus throughout the validity period of your ticket.</w:t>
                      </w:r>
                    </w:p>
                    <w:p w14:paraId="2FE25BA7" w14:textId="77777777" w:rsidR="004C0FB2" w:rsidRDefault="004C0FB2" w:rsidP="004C0FB2">
                      <w:pPr>
                        <w:jc w:val="center"/>
                      </w:pPr>
                    </w:p>
                  </w:txbxContent>
                </v:textbox>
              </v:rect>
            </w:pict>
          </mc:Fallback>
        </mc:AlternateContent>
      </w:r>
    </w:p>
    <w:p w14:paraId="7F1A5BA3" w14:textId="77777777" w:rsidR="004C0FB2" w:rsidRDefault="004C0FB2" w:rsidP="004C0FB2"/>
    <w:p w14:paraId="313A797F" w14:textId="77777777" w:rsidR="004C0FB2" w:rsidRDefault="004C0FB2" w:rsidP="004C0FB2"/>
    <w:p w14:paraId="2B53CB97" w14:textId="77777777" w:rsidR="004C0FB2" w:rsidRDefault="004C0FB2" w:rsidP="004C0FB2"/>
    <w:p w14:paraId="48B61A26" w14:textId="77777777" w:rsidR="004C0FB2" w:rsidRDefault="004C0FB2" w:rsidP="004C0FB2"/>
    <w:p w14:paraId="0D1609C9" w14:textId="77777777" w:rsidR="004C0FB2" w:rsidRDefault="004C0FB2" w:rsidP="004C0FB2"/>
    <w:p w14:paraId="21821FAA" w14:textId="77777777" w:rsidR="004C0FB2" w:rsidRDefault="004C0FB2" w:rsidP="004C0FB2"/>
    <w:p w14:paraId="180586B7" w14:textId="77777777" w:rsidR="004C0FB2" w:rsidRDefault="004C0FB2" w:rsidP="004C0FB2"/>
    <w:p w14:paraId="270DD8AC" w14:textId="77777777" w:rsidR="004C0FB2" w:rsidRDefault="004C0FB2" w:rsidP="004C0FB2"/>
    <w:p w14:paraId="593E0F2E" w14:textId="77777777" w:rsidR="004C0FB2" w:rsidRDefault="004C0FB2" w:rsidP="004C0FB2"/>
    <w:p w14:paraId="3CD9499A" w14:textId="77777777" w:rsidR="004C0FB2" w:rsidRDefault="004C0FB2" w:rsidP="004C0FB2">
      <w:r>
        <w:rPr>
          <w:noProof/>
        </w:rPr>
        <mc:AlternateContent>
          <mc:Choice Requires="wps">
            <w:drawing>
              <wp:anchor distT="0" distB="0" distL="114300" distR="114300" simplePos="0" relativeHeight="251662336" behindDoc="0" locked="0" layoutInCell="1" allowOverlap="1" wp14:anchorId="23CB439B" wp14:editId="47ED51D2">
                <wp:simplePos x="0" y="0"/>
                <wp:positionH relativeFrom="column">
                  <wp:posOffset>-102616</wp:posOffset>
                </wp:positionH>
                <wp:positionV relativeFrom="paragraph">
                  <wp:posOffset>29845</wp:posOffset>
                </wp:positionV>
                <wp:extent cx="5833237" cy="1335024"/>
                <wp:effectExtent l="0" t="0" r="15240" b="17780"/>
                <wp:wrapNone/>
                <wp:docPr id="4" name="Rectangle 4"/>
                <wp:cNvGraphicFramePr/>
                <a:graphic xmlns:a="http://schemas.openxmlformats.org/drawingml/2006/main">
                  <a:graphicData uri="http://schemas.microsoft.com/office/word/2010/wordprocessingShape">
                    <wps:wsp>
                      <wps:cNvSpPr/>
                      <wps:spPr>
                        <a:xfrm>
                          <a:off x="0" y="0"/>
                          <a:ext cx="5833237" cy="1335024"/>
                        </a:xfrm>
                        <a:prstGeom prst="rect">
                          <a:avLst/>
                        </a:prstGeom>
                      </wps:spPr>
                      <wps:style>
                        <a:lnRef idx="2">
                          <a:schemeClr val="dk1"/>
                        </a:lnRef>
                        <a:fillRef idx="1">
                          <a:schemeClr val="lt1"/>
                        </a:fillRef>
                        <a:effectRef idx="0">
                          <a:schemeClr val="dk1"/>
                        </a:effectRef>
                        <a:fontRef idx="minor">
                          <a:schemeClr val="dk1"/>
                        </a:fontRef>
                      </wps:style>
                      <wps:txbx>
                        <w:txbxContent>
                          <w:p w14:paraId="3141E8F4" w14:textId="77777777" w:rsidR="004C0FB2" w:rsidRDefault="004C0FB2" w:rsidP="004C0FB2">
                            <w:pPr>
                              <w:jc w:val="center"/>
                            </w:pPr>
                            <w:r w:rsidRPr="00A904EA">
                              <w:rPr>
                                <w:sz w:val="32"/>
                                <w:szCs w:val="32"/>
                              </w:rPr>
                              <w:t xml:space="preserve">Unlock </w:t>
                            </w:r>
                            <w:r w:rsidRPr="00F90AE1">
                              <w:rPr>
                                <w:sz w:val="32"/>
                                <w:szCs w:val="32"/>
                                <w:highlight w:val="yellow"/>
                              </w:rPr>
                              <w:t>[city name]</w:t>
                            </w:r>
                            <w:r>
                              <w:t xml:space="preserve"> </w:t>
                            </w:r>
                            <w:r>
                              <w:br/>
                            </w:r>
                            <w:r w:rsidRPr="00A904EA">
                              <w:rPr>
                                <w:sz w:val="24"/>
                                <w:szCs w:val="24"/>
                              </w:rPr>
                              <w:t xml:space="preserve">with our free </w:t>
                            </w:r>
                            <w:r>
                              <w:rPr>
                                <w:sz w:val="24"/>
                                <w:szCs w:val="24"/>
                              </w:rPr>
                              <w:t xml:space="preserve">Big Bus Tours </w:t>
                            </w:r>
                            <w:r w:rsidRPr="00A904EA">
                              <w:rPr>
                                <w:sz w:val="24"/>
                                <w:szCs w:val="24"/>
                              </w:rPr>
                              <w:t>app.</w:t>
                            </w:r>
                            <w:r>
                              <w:t xml:space="preserve"> </w:t>
                            </w:r>
                            <w:r>
                              <w:br/>
                            </w:r>
                            <w:r>
                              <w:rPr>
                                <w:sz w:val="18"/>
                                <w:szCs w:val="18"/>
                              </w:rPr>
                              <w:t>See</w:t>
                            </w:r>
                            <w:r w:rsidRPr="00A904EA">
                              <w:rPr>
                                <w:sz w:val="18"/>
                                <w:szCs w:val="18"/>
                              </w:rPr>
                              <w:t xml:space="preserve"> maps, route and stop information</w:t>
                            </w:r>
                            <w:r>
                              <w:rPr>
                                <w:sz w:val="18"/>
                                <w:szCs w:val="18"/>
                              </w:rPr>
                              <w:t>,</w:t>
                            </w:r>
                            <w:r w:rsidRPr="00A904EA">
                              <w:rPr>
                                <w:sz w:val="18"/>
                                <w:szCs w:val="18"/>
                              </w:rPr>
                              <w:t xml:space="preserve"> and discover </w:t>
                            </w:r>
                            <w:r>
                              <w:rPr>
                                <w:sz w:val="18"/>
                                <w:szCs w:val="18"/>
                              </w:rPr>
                              <w:t>the best of</w:t>
                            </w:r>
                            <w:r w:rsidRPr="00A904EA">
                              <w:rPr>
                                <w:sz w:val="18"/>
                                <w:szCs w:val="18"/>
                              </w:rPr>
                              <w:t xml:space="preserve"> </w:t>
                            </w:r>
                            <w:r w:rsidRPr="00F90AE1">
                              <w:rPr>
                                <w:sz w:val="18"/>
                                <w:szCs w:val="18"/>
                                <w:highlight w:val="yellow"/>
                              </w:rPr>
                              <w:t>[city name]</w:t>
                            </w:r>
                            <w:r w:rsidRPr="00A904EA">
                              <w:rPr>
                                <w:sz w:val="18"/>
                                <w:szCs w:val="18"/>
                              </w:rPr>
                              <w:t>’s landmarks, attractions, shopping, dining and nightlife</w:t>
                            </w:r>
                            <w:r>
                              <w:rPr>
                                <w:sz w:val="18"/>
                                <w:szCs w:val="18"/>
                              </w:rPr>
                              <w:t xml:space="preserve"> with our interactive city guides</w:t>
                            </w:r>
                            <w:r w:rsidRPr="00A904EA">
                              <w:rPr>
                                <w:sz w:val="18"/>
                                <w:szCs w:val="18"/>
                              </w:rPr>
                              <w:t xml:space="preserve">. </w:t>
                            </w:r>
                            <w:r>
                              <w:br/>
                              <w:t xml:space="preserve">Available from the </w:t>
                            </w:r>
                            <w:r w:rsidRPr="00231AF2">
                              <w:rPr>
                                <w:b/>
                                <w:color w:val="0000FF"/>
                                <w:u w:val="single"/>
                              </w:rPr>
                              <w:t>App Store</w:t>
                            </w:r>
                            <w:r>
                              <w:t xml:space="preserve"> or </w:t>
                            </w:r>
                            <w:r w:rsidRPr="00231AF2">
                              <w:rPr>
                                <w:b/>
                                <w:color w:val="0000FF"/>
                                <w:u w:val="single"/>
                              </w:rPr>
                              <w:t>Google Play</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B439B" id="Rectangle 4" o:spid="_x0000_s1029" style="position:absolute;margin-left:-8.1pt;margin-top:2.35pt;width:459.3pt;height:10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" fillcolor="white [3201]" strokecolor="black [3200]" strokeweight="1pt">
                <v:textbox>
                  <w:txbxContent>
                    <w:p w14:paraId="3141E8F4" w14:textId="77777777" w:rsidR="004C0FB2" w:rsidRDefault="004C0FB2" w:rsidP="004C0FB2">
                      <w:pPr>
                        <w:jc w:val="center"/>
                      </w:pPr>
                      <w:r w:rsidRPr="00A904EA">
                        <w:rPr>
                          <w:sz w:val="32"/>
                          <w:szCs w:val="32"/>
                        </w:rPr>
                        <w:t xml:space="preserve">Unlock </w:t>
                      </w:r>
                      <w:r w:rsidRPr="00F90AE1">
                        <w:rPr>
                          <w:sz w:val="32"/>
                          <w:szCs w:val="32"/>
                          <w:highlight w:val="yellow"/>
                        </w:rPr>
                        <w:t>[city name]</w:t>
                      </w:r>
                      <w:r>
                        <w:t xml:space="preserve"> </w:t>
                      </w:r>
                      <w:r>
                        <w:br/>
                      </w:r>
                      <w:r w:rsidRPr="00A904EA">
                        <w:rPr>
                          <w:sz w:val="24"/>
                          <w:szCs w:val="24"/>
                        </w:rPr>
                        <w:t xml:space="preserve">with our free </w:t>
                      </w:r>
                      <w:r>
                        <w:rPr>
                          <w:sz w:val="24"/>
                          <w:szCs w:val="24"/>
                        </w:rPr>
                        <w:t xml:space="preserve">Big Bus Tours </w:t>
                      </w:r>
                      <w:r w:rsidRPr="00A904EA">
                        <w:rPr>
                          <w:sz w:val="24"/>
                          <w:szCs w:val="24"/>
                        </w:rPr>
                        <w:t>app.</w:t>
                      </w:r>
                      <w:r>
                        <w:t xml:space="preserve"> </w:t>
                      </w:r>
                      <w:r>
                        <w:br/>
                      </w:r>
                      <w:r>
                        <w:rPr>
                          <w:sz w:val="18"/>
                          <w:szCs w:val="18"/>
                        </w:rPr>
                        <w:t>See</w:t>
                      </w:r>
                      <w:r w:rsidRPr="00A904EA">
                        <w:rPr>
                          <w:sz w:val="18"/>
                          <w:szCs w:val="18"/>
                        </w:rPr>
                        <w:t xml:space="preserve"> maps, route and stop information</w:t>
                      </w:r>
                      <w:r>
                        <w:rPr>
                          <w:sz w:val="18"/>
                          <w:szCs w:val="18"/>
                        </w:rPr>
                        <w:t>,</w:t>
                      </w:r>
                      <w:r w:rsidRPr="00A904EA">
                        <w:rPr>
                          <w:sz w:val="18"/>
                          <w:szCs w:val="18"/>
                        </w:rPr>
                        <w:t xml:space="preserve"> and discover </w:t>
                      </w:r>
                      <w:r>
                        <w:rPr>
                          <w:sz w:val="18"/>
                          <w:szCs w:val="18"/>
                        </w:rPr>
                        <w:t>the best of</w:t>
                      </w:r>
                      <w:r w:rsidRPr="00A904EA">
                        <w:rPr>
                          <w:sz w:val="18"/>
                          <w:szCs w:val="18"/>
                        </w:rPr>
                        <w:t xml:space="preserve"> </w:t>
                      </w:r>
                      <w:r w:rsidRPr="00F90AE1">
                        <w:rPr>
                          <w:sz w:val="18"/>
                          <w:szCs w:val="18"/>
                          <w:highlight w:val="yellow"/>
                        </w:rPr>
                        <w:t>[city name]</w:t>
                      </w:r>
                      <w:r w:rsidRPr="00A904EA">
                        <w:rPr>
                          <w:sz w:val="18"/>
                          <w:szCs w:val="18"/>
                        </w:rPr>
                        <w:t>’s landmarks, attractions, shopping, dining and nightlife</w:t>
                      </w:r>
                      <w:r>
                        <w:rPr>
                          <w:sz w:val="18"/>
                          <w:szCs w:val="18"/>
                        </w:rPr>
                        <w:t xml:space="preserve"> with our interactive city guides</w:t>
                      </w:r>
                      <w:r w:rsidRPr="00A904EA">
                        <w:rPr>
                          <w:sz w:val="18"/>
                          <w:szCs w:val="18"/>
                        </w:rPr>
                        <w:t xml:space="preserve">. </w:t>
                      </w:r>
                      <w:r>
                        <w:br/>
                        <w:t xml:space="preserve">Available from the </w:t>
                      </w:r>
                      <w:r w:rsidRPr="00231AF2">
                        <w:rPr>
                          <w:b/>
                          <w:color w:val="0000FF"/>
                          <w:u w:val="single"/>
                        </w:rPr>
                        <w:t>App Store</w:t>
                      </w:r>
                      <w:r>
                        <w:t xml:space="preserve"> or </w:t>
                      </w:r>
                      <w:r w:rsidRPr="00231AF2">
                        <w:rPr>
                          <w:b/>
                          <w:color w:val="0000FF"/>
                          <w:u w:val="single"/>
                        </w:rPr>
                        <w:t>Google Play</w:t>
                      </w:r>
                      <w:r>
                        <w:t>.</w:t>
                      </w:r>
                    </w:p>
                  </w:txbxContent>
                </v:textbox>
              </v:rect>
            </w:pict>
          </mc:Fallback>
        </mc:AlternateContent>
      </w:r>
    </w:p>
    <w:p w14:paraId="76E97661" w14:textId="77777777" w:rsidR="004C0FB2" w:rsidRDefault="004C0FB2" w:rsidP="004C0FB2"/>
    <w:p w14:paraId="756F547B" w14:textId="77777777" w:rsidR="004C0FB2" w:rsidRDefault="004C0FB2" w:rsidP="004C0FB2"/>
    <w:p w14:paraId="4B08EC97" w14:textId="77777777" w:rsidR="004C0FB2" w:rsidRDefault="004C0FB2" w:rsidP="004C0FB2"/>
    <w:p w14:paraId="30694B14" w14:textId="77777777" w:rsidR="004C0FB2" w:rsidRDefault="004C0FB2" w:rsidP="004C0FB2"/>
    <w:p w14:paraId="5271F929" w14:textId="77777777" w:rsidR="004C0FB2" w:rsidRPr="005723AC" w:rsidRDefault="004C0FB2" w:rsidP="004C0FB2">
      <w:pPr>
        <w:rPr>
          <w:b/>
        </w:rPr>
      </w:pPr>
      <w:r>
        <w:rPr>
          <w:b/>
        </w:rPr>
        <w:lastRenderedPageBreak/>
        <w:t>Contact us</w:t>
      </w:r>
    </w:p>
    <w:p w14:paraId="79706AE4" w14:textId="77777777" w:rsidR="004C0FB2" w:rsidRDefault="004C0FB2" w:rsidP="004C0FB2"/>
    <w:p w14:paraId="68C1943A" w14:textId="77777777" w:rsidR="004C0FB2" w:rsidRDefault="004C0FB2" w:rsidP="004C0FB2">
      <w:r>
        <w:t>If you have any queries please feel welcome to contact us:</w:t>
      </w:r>
    </w:p>
    <w:p w14:paraId="65606862" w14:textId="77777777" w:rsidR="004C0FB2" w:rsidRDefault="004C0FB2" w:rsidP="004C0FB2"/>
    <w:p w14:paraId="3E916659" w14:textId="77777777" w:rsidR="004C0FB2" w:rsidRDefault="004C0FB2" w:rsidP="004C0FB2">
      <w:r>
        <w:t xml:space="preserve">Big Bus Tours </w:t>
      </w:r>
      <w:r w:rsidRPr="00F90AE1">
        <w:rPr>
          <w:highlight w:val="yellow"/>
        </w:rPr>
        <w:t>[city name]</w:t>
      </w:r>
    </w:p>
    <w:p w14:paraId="6B1029A3" w14:textId="77777777" w:rsidR="004C0FB2" w:rsidRDefault="004C0FB2" w:rsidP="004C0FB2">
      <w:r>
        <w:t xml:space="preserve">Phone: </w:t>
      </w:r>
      <w:r w:rsidRPr="00F90AE1">
        <w:rPr>
          <w:highlight w:val="yellow"/>
        </w:rPr>
        <w:t>[insert number here]</w:t>
      </w:r>
    </w:p>
    <w:p w14:paraId="661A5317" w14:textId="77777777" w:rsidR="004C0FB2" w:rsidRDefault="004C0FB2" w:rsidP="004C0FB2">
      <w:r>
        <w:t xml:space="preserve">Email: </w:t>
      </w:r>
      <w:r w:rsidRPr="00F90AE1">
        <w:rPr>
          <w:highlight w:val="yellow"/>
        </w:rPr>
        <w:t>[insert email here]</w:t>
      </w:r>
      <w:r>
        <w:t xml:space="preserve"> </w:t>
      </w:r>
    </w:p>
    <w:p w14:paraId="1AF28362" w14:textId="77777777" w:rsidR="004C0FB2" w:rsidRDefault="004C0FB2" w:rsidP="004C0FB2"/>
    <w:p w14:paraId="64A6FAE6" w14:textId="77777777" w:rsidR="00A06593" w:rsidRDefault="00A06593" w:rsidP="004C0FB2"/>
    <w:p w14:paraId="74F44183" w14:textId="77777777" w:rsidR="00A06593" w:rsidRDefault="00A06593" w:rsidP="004C0FB2">
      <w:bookmarkStart w:id="3" w:name="_GoBack"/>
      <w:bookmarkEnd w:id="3"/>
    </w:p>
    <w:p w14:paraId="5982375F" w14:textId="77777777" w:rsidR="00A06593" w:rsidRPr="0098396E" w:rsidRDefault="00A06593" w:rsidP="00A06593">
      <w:pPr>
        <w:rPr>
          <w:u w:val="single"/>
        </w:rPr>
      </w:pPr>
      <w:r>
        <w:t xml:space="preserve">One World Observatory is now open - don't miss your chance to SEE FOREVER™! </w:t>
      </w:r>
      <w:r>
        <w:br/>
        <w:t xml:space="preserve">Tickets are limited, advance booking is recommended. </w:t>
      </w:r>
      <w:commentRangeStart w:id="4"/>
      <w:r>
        <w:t>Book Now!</w:t>
      </w:r>
      <w:commentRangeEnd w:id="4"/>
      <w:r>
        <w:rPr>
          <w:rStyle w:val="CommentReference"/>
        </w:rPr>
        <w:commentReference w:id="4"/>
      </w:r>
      <w:r>
        <w:br/>
      </w:r>
      <w:r>
        <w:br/>
        <w:t xml:space="preserve">Need airport transportation in NYC? Book a ride on the NYC Airporter, New York's only authorized airport shuttle bus. $17 from JFK to Manhattan/ $30 roundtrip. $14 from LGA to Manhattan/ $26 Roundtrip. </w:t>
      </w:r>
      <w:commentRangeStart w:id="5"/>
      <w:r>
        <w:t xml:space="preserve">Book Now! </w:t>
      </w:r>
      <w:commentRangeEnd w:id="5"/>
      <w:r>
        <w:rPr>
          <w:rStyle w:val="CommentReference"/>
        </w:rPr>
        <w:commentReference w:id="5"/>
      </w:r>
      <w:r>
        <w:br/>
      </w:r>
      <w:r>
        <w:br/>
        <w:t xml:space="preserve">Cirque du Soleil has dazzled audiences worldwide, and now it's coming to Broadway with its boldest, most heart-soaring spectacle ever. PARAMOUR, A CIRQUE DU SOLEIL MUSICAL will transport you to a world of emotion and awe as it walks the exhilarating tightrope of the heart. </w:t>
      </w:r>
      <w:commentRangeStart w:id="6"/>
      <w:r>
        <w:t>Book Now!</w:t>
      </w:r>
      <w:commentRangeEnd w:id="6"/>
      <w:r>
        <w:rPr>
          <w:rStyle w:val="CommentReference"/>
        </w:rPr>
        <w:commentReference w:id="6"/>
      </w:r>
      <w:r>
        <w:br/>
      </w:r>
    </w:p>
    <w:p w14:paraId="73933038" w14:textId="77777777" w:rsidR="004C0FB2" w:rsidRDefault="004C0FB2" w:rsidP="004C0FB2"/>
    <w:p w14:paraId="70ADC615" w14:textId="77777777" w:rsidR="004C0FB2" w:rsidRDefault="004C0FB2" w:rsidP="004C0FB2"/>
    <w:p w14:paraId="559509A4" w14:textId="77777777" w:rsidR="004C0FB2" w:rsidRDefault="004C0FB2" w:rsidP="004C0FB2">
      <w:r>
        <w:t>Review your Big Bus Tour:</w:t>
      </w:r>
    </w:p>
    <w:p w14:paraId="519FB5B7" w14:textId="77777777" w:rsidR="004C0FB2" w:rsidRPr="00D708FE" w:rsidRDefault="004C0FB2" w:rsidP="004C0FB2">
      <w:pPr>
        <w:rPr>
          <w:u w:val="single"/>
        </w:rPr>
      </w:pPr>
      <w:r>
        <w:rPr>
          <w:u w:val="single"/>
        </w:rPr>
        <w:t>Trip Advisor Logo</w:t>
      </w:r>
      <w:r>
        <w:tab/>
      </w:r>
      <w:r>
        <w:tab/>
      </w:r>
      <w:r>
        <w:tab/>
      </w:r>
      <w:r>
        <w:tab/>
      </w:r>
      <w:r>
        <w:tab/>
      </w:r>
      <w:r>
        <w:rPr>
          <w:u w:val="single"/>
        </w:rPr>
        <w:t>Trust Pilot Logo</w:t>
      </w:r>
    </w:p>
    <w:p w14:paraId="770AFED9" w14:textId="77777777" w:rsidR="004C0FB2" w:rsidRDefault="004C0FB2" w:rsidP="004C0FB2"/>
    <w:p w14:paraId="7BDFD512" w14:textId="77777777" w:rsidR="004C0FB2" w:rsidRDefault="004C0FB2" w:rsidP="004C0FB2">
      <w:r w:rsidRPr="00F90AE1">
        <w:rPr>
          <w:highlight w:val="yellow"/>
        </w:rPr>
        <w:t>Footer:</w:t>
      </w:r>
      <w:r>
        <w:t xml:space="preserve">  Contact Us | FAQs | Download Map</w:t>
      </w:r>
    </w:p>
    <w:p w14:paraId="54FE18B0" w14:textId="77777777" w:rsidR="004C0FB2" w:rsidRDefault="004C0FB2" w:rsidP="004C0FB2"/>
    <w:p w14:paraId="3305E93C" w14:textId="77777777" w:rsidR="004C0FB2" w:rsidRDefault="004C0FB2" w:rsidP="004C0FB2">
      <w:r>
        <w:t>© Big Bus Tours Limited – 110 Buckingham Palace Road, SW1W 9SA, London, United Kingdom</w:t>
      </w:r>
    </w:p>
    <w:p w14:paraId="04D17FB6" w14:textId="77777777" w:rsidR="004C0FB2" w:rsidRDefault="004C0FB2" w:rsidP="004C0FB2"/>
    <w:p w14:paraId="741D2595" w14:textId="77777777" w:rsidR="004C0FB2" w:rsidRDefault="004C0FB2" w:rsidP="004C0FB2">
      <w:r>
        <w:t>Registered in England – Company No. 07524891</w:t>
      </w:r>
    </w:p>
    <w:p w14:paraId="1D37B560" w14:textId="77777777" w:rsidR="004C0FB2" w:rsidRDefault="004C0FB2" w:rsidP="004C0FB2">
      <w:r>
        <w:t>This message is for the named person's use only. It may contain sensitive and private proprietary or legally privileged information. No confidentiality or privilege is waived or lost by any mis-transmission. If you are not the intended recipient, please immediately delete it and all copies of it from your system, destroy any hard copies of it and notify the sender. You must not, directly or indirectly, use, disclose, distribute, print, or copy any part of this message if you are not the intended recipient</w:t>
      </w:r>
    </w:p>
    <w:p w14:paraId="7D35DB3E" w14:textId="77777777" w:rsidR="00E13FDC" w:rsidRDefault="00A06593"/>
    <w:sectPr w:rsidR="00E13F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Ellen Bradley" w:date="2016-05-03T11:51:00Z" w:initials="EB">
    <w:p w14:paraId="49635737" w14:textId="77777777" w:rsidR="00A06593" w:rsidRDefault="00A06593" w:rsidP="00A06593">
      <w:pPr>
        <w:pStyle w:val="CommentText"/>
      </w:pPr>
      <w:r>
        <w:rPr>
          <w:rStyle w:val="CommentReference"/>
        </w:rPr>
        <w:annotationRef/>
      </w:r>
      <w:r>
        <w:t xml:space="preserve">This is a hyperlink: </w:t>
      </w:r>
      <w:hyperlink r:id="rId1" w:history="1">
        <w:r>
          <w:rPr>
            <w:rStyle w:val="Hyperlink"/>
            <w:sz w:val="22"/>
            <w:szCs w:val="22"/>
          </w:rPr>
          <w:t>https://oneworldobservatory.com/tickets/?promocode=BBOWO</w:t>
        </w:r>
      </w:hyperlink>
    </w:p>
  </w:comment>
  <w:comment w:id="5" w:author="Ellen Bradley" w:date="2016-04-29T12:10:00Z" w:initials="EB">
    <w:p w14:paraId="0315C28F" w14:textId="77777777" w:rsidR="00A06593" w:rsidRDefault="00A06593" w:rsidP="00A06593">
      <w:pPr>
        <w:pStyle w:val="CommentText"/>
      </w:pPr>
      <w:r>
        <w:rPr>
          <w:rStyle w:val="CommentReference"/>
        </w:rPr>
        <w:annotationRef/>
      </w:r>
      <w:r>
        <w:t xml:space="preserve">This is a hyperlink: </w:t>
      </w:r>
      <w:hyperlink r:id="rId2" w:tgtFrame="_blank" w:history="1">
        <w:r>
          <w:rPr>
            <w:rStyle w:val="Hyperlink"/>
          </w:rPr>
          <w:t>www.nycairporter.com/?gc=BIGBUS</w:t>
        </w:r>
      </w:hyperlink>
      <w:r>
        <w:t>.</w:t>
      </w:r>
    </w:p>
  </w:comment>
  <w:comment w:id="6" w:author="Ellen Bradley" w:date="2016-04-29T12:10:00Z" w:initials="EB">
    <w:p w14:paraId="74D598CD" w14:textId="77777777" w:rsidR="00A06593" w:rsidRDefault="00A06593" w:rsidP="00A06593">
      <w:pPr>
        <w:pStyle w:val="CommentText"/>
      </w:pPr>
      <w:r>
        <w:rPr>
          <w:rStyle w:val="CommentReference"/>
        </w:rPr>
        <w:annotationRef/>
      </w:r>
      <w:r>
        <w:t>This is a hyperlink: Media.ParamourOnBroadway.com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635737" w15:done="0"/>
  <w15:commentEx w15:paraId="0315C28F" w15:done="0"/>
  <w15:commentEx w15:paraId="74D598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67A5E"/>
    <w:multiLevelType w:val="hybridMultilevel"/>
    <w:tmpl w:val="24E81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die Herzog">
    <w15:presenceInfo w15:providerId="None" w15:userId="Freddie Herzo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FB2"/>
    <w:rsid w:val="001148D1"/>
    <w:rsid w:val="003E0340"/>
    <w:rsid w:val="004C0FB2"/>
    <w:rsid w:val="007F0F5A"/>
    <w:rsid w:val="00A06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D7A3"/>
  <w15:chartTrackingRefBased/>
  <w15:docId w15:val="{7D5F0337-9E1F-4458-B67E-DC8B2899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0FB2"/>
    <w:pPr>
      <w:spacing w:after="0" w:line="240" w:lineRule="auto"/>
    </w:pPr>
    <w:rPr>
      <w:rFonts w:ascii="Calibri" w:eastAsia="Calibri" w:hAnsi="Calibri" w:cs="Times New Roman"/>
      <w:lang w:eastAsia="en-GB"/>
    </w:rPr>
  </w:style>
  <w:style w:type="paragraph" w:styleId="Heading1">
    <w:name w:val="heading 1"/>
    <w:basedOn w:val="Normal"/>
    <w:next w:val="Normal"/>
    <w:link w:val="Heading1Char"/>
    <w:autoRedefine/>
    <w:uiPriority w:val="9"/>
    <w:qFormat/>
    <w:rsid w:val="001148D1"/>
    <w:pPr>
      <w:keepNext/>
      <w:keepLines/>
      <w:spacing w:before="240"/>
      <w:outlineLvl w:val="0"/>
    </w:pPr>
    <w:rPr>
      <w:rFonts w:ascii="Century Gothic" w:eastAsiaTheme="majorEastAsia" w:hAnsi="Century Gothic" w:cstheme="majorBidi"/>
      <w:color w:val="58B243"/>
      <w:sz w:val="32"/>
      <w:szCs w:val="32"/>
    </w:rPr>
  </w:style>
  <w:style w:type="paragraph" w:styleId="Heading2">
    <w:name w:val="heading 2"/>
    <w:basedOn w:val="Normal"/>
    <w:next w:val="Normal"/>
    <w:link w:val="Heading2Char"/>
    <w:autoRedefine/>
    <w:uiPriority w:val="9"/>
    <w:unhideWhenUsed/>
    <w:qFormat/>
    <w:rsid w:val="001148D1"/>
    <w:pPr>
      <w:keepNext/>
      <w:keepLines/>
      <w:spacing w:before="40"/>
      <w:outlineLvl w:val="1"/>
    </w:pPr>
    <w:rPr>
      <w:rFonts w:ascii="Century Gothic" w:eastAsiaTheme="majorEastAsia" w:hAnsi="Century Gothic" w:cstheme="majorBidi"/>
      <w:color w:val="58B243"/>
      <w:sz w:val="26"/>
      <w:szCs w:val="26"/>
    </w:rPr>
  </w:style>
  <w:style w:type="paragraph" w:styleId="Heading3">
    <w:name w:val="heading 3"/>
    <w:basedOn w:val="Normal"/>
    <w:next w:val="Normal"/>
    <w:link w:val="Heading3Char"/>
    <w:autoRedefine/>
    <w:uiPriority w:val="9"/>
    <w:unhideWhenUsed/>
    <w:qFormat/>
    <w:rsid w:val="001148D1"/>
    <w:pPr>
      <w:keepNext/>
      <w:keepLines/>
      <w:spacing w:before="40"/>
      <w:outlineLvl w:val="2"/>
    </w:pPr>
    <w:rPr>
      <w:rFonts w:ascii="Century Gothic" w:eastAsiaTheme="majorEastAsia" w:hAnsi="Century Gothic" w:cstheme="majorBidi"/>
      <w:sz w:val="24"/>
      <w:szCs w:val="24"/>
    </w:rPr>
  </w:style>
  <w:style w:type="paragraph" w:styleId="Heading4">
    <w:name w:val="heading 4"/>
    <w:basedOn w:val="Normal"/>
    <w:next w:val="Normal"/>
    <w:link w:val="Heading4Char"/>
    <w:autoRedefine/>
    <w:uiPriority w:val="9"/>
    <w:semiHidden/>
    <w:unhideWhenUsed/>
    <w:qFormat/>
    <w:rsid w:val="001148D1"/>
    <w:pPr>
      <w:keepNext/>
      <w:keepLines/>
      <w:spacing w:before="40"/>
      <w:outlineLvl w:val="3"/>
    </w:pPr>
    <w:rPr>
      <w:rFonts w:ascii="Century Gothic" w:eastAsiaTheme="majorEastAsia" w:hAnsi="Century Gothic" w:cstheme="majorBidi"/>
      <w:i/>
      <w:iCs/>
      <w:color w:val="58B2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D1"/>
    <w:rPr>
      <w:rFonts w:ascii="Century Gothic" w:eastAsiaTheme="majorEastAsia" w:hAnsi="Century Gothic" w:cstheme="majorBidi"/>
      <w:color w:val="58B243"/>
      <w:sz w:val="32"/>
      <w:szCs w:val="32"/>
    </w:rPr>
  </w:style>
  <w:style w:type="character" w:customStyle="1" w:styleId="Heading2Char">
    <w:name w:val="Heading 2 Char"/>
    <w:basedOn w:val="DefaultParagraphFont"/>
    <w:link w:val="Heading2"/>
    <w:uiPriority w:val="9"/>
    <w:rsid w:val="001148D1"/>
    <w:rPr>
      <w:rFonts w:ascii="Century Gothic" w:eastAsiaTheme="majorEastAsia" w:hAnsi="Century Gothic" w:cstheme="majorBidi"/>
      <w:color w:val="58B243"/>
      <w:sz w:val="26"/>
      <w:szCs w:val="26"/>
    </w:rPr>
  </w:style>
  <w:style w:type="character" w:customStyle="1" w:styleId="Heading3Char">
    <w:name w:val="Heading 3 Char"/>
    <w:basedOn w:val="DefaultParagraphFont"/>
    <w:link w:val="Heading3"/>
    <w:uiPriority w:val="9"/>
    <w:rsid w:val="001148D1"/>
    <w:rPr>
      <w:rFonts w:ascii="Century Gothic" w:eastAsiaTheme="majorEastAsia" w:hAnsi="Century Gothic" w:cstheme="majorBidi"/>
      <w:sz w:val="24"/>
      <w:szCs w:val="24"/>
    </w:rPr>
  </w:style>
  <w:style w:type="character" w:customStyle="1" w:styleId="Heading4Char">
    <w:name w:val="Heading 4 Char"/>
    <w:basedOn w:val="DefaultParagraphFont"/>
    <w:link w:val="Heading4"/>
    <w:uiPriority w:val="9"/>
    <w:semiHidden/>
    <w:rsid w:val="001148D1"/>
    <w:rPr>
      <w:rFonts w:ascii="Century Gothic" w:eastAsiaTheme="majorEastAsia" w:hAnsi="Century Gothic" w:cstheme="majorBidi"/>
      <w:i/>
      <w:iCs/>
      <w:color w:val="58B243"/>
    </w:rPr>
  </w:style>
  <w:style w:type="paragraph" w:styleId="Title">
    <w:name w:val="Title"/>
    <w:basedOn w:val="Normal"/>
    <w:next w:val="Normal"/>
    <w:link w:val="TitleChar"/>
    <w:autoRedefine/>
    <w:uiPriority w:val="10"/>
    <w:qFormat/>
    <w:rsid w:val="001148D1"/>
    <w:pPr>
      <w:contextualSpacing/>
    </w:pPr>
    <w:rPr>
      <w:rFonts w:ascii="Century Gothic" w:eastAsiaTheme="majorEastAsia" w:hAnsi="Century Gothic" w:cstheme="majorBidi"/>
      <w:spacing w:val="-10"/>
      <w:kern w:val="28"/>
      <w:sz w:val="56"/>
      <w:szCs w:val="56"/>
    </w:rPr>
  </w:style>
  <w:style w:type="character" w:customStyle="1" w:styleId="TitleChar">
    <w:name w:val="Title Char"/>
    <w:basedOn w:val="DefaultParagraphFont"/>
    <w:link w:val="Title"/>
    <w:uiPriority w:val="10"/>
    <w:rsid w:val="001148D1"/>
    <w:rPr>
      <w:rFonts w:ascii="Century Gothic" w:eastAsiaTheme="majorEastAsia" w:hAnsi="Century Gothic" w:cstheme="majorBidi"/>
      <w:spacing w:val="-10"/>
      <w:kern w:val="28"/>
      <w:sz w:val="56"/>
      <w:szCs w:val="56"/>
    </w:rPr>
  </w:style>
  <w:style w:type="paragraph" w:styleId="Subtitle">
    <w:name w:val="Subtitle"/>
    <w:basedOn w:val="Normal"/>
    <w:next w:val="Normal"/>
    <w:link w:val="SubtitleChar"/>
    <w:autoRedefine/>
    <w:uiPriority w:val="11"/>
    <w:qFormat/>
    <w:rsid w:val="001148D1"/>
    <w:pPr>
      <w:numPr>
        <w:ilvl w:val="1"/>
      </w:numPr>
      <w:spacing w:after="160"/>
    </w:pPr>
    <w:rPr>
      <w:rFonts w:ascii="Century Gothic" w:eastAsiaTheme="minorEastAsia" w:hAnsi="Century Gothic"/>
      <w:color w:val="5A5A5A" w:themeColor="text1" w:themeTint="A5"/>
      <w:spacing w:val="15"/>
    </w:rPr>
  </w:style>
  <w:style w:type="character" w:customStyle="1" w:styleId="SubtitleChar">
    <w:name w:val="Subtitle Char"/>
    <w:basedOn w:val="DefaultParagraphFont"/>
    <w:link w:val="Subtitle"/>
    <w:uiPriority w:val="11"/>
    <w:rsid w:val="001148D1"/>
    <w:rPr>
      <w:rFonts w:ascii="Century Gothic" w:eastAsiaTheme="minorEastAsia" w:hAnsi="Century Gothic"/>
      <w:color w:val="5A5A5A" w:themeColor="text1" w:themeTint="A5"/>
      <w:spacing w:val="15"/>
    </w:rPr>
  </w:style>
  <w:style w:type="paragraph" w:styleId="ListParagraph">
    <w:name w:val="List Paragraph"/>
    <w:basedOn w:val="Normal"/>
    <w:uiPriority w:val="34"/>
    <w:qFormat/>
    <w:rsid w:val="004C0FB2"/>
    <w:pPr>
      <w:ind w:left="720"/>
    </w:pPr>
  </w:style>
  <w:style w:type="character" w:styleId="CommentReference">
    <w:name w:val="annotation reference"/>
    <w:basedOn w:val="DefaultParagraphFont"/>
    <w:uiPriority w:val="99"/>
    <w:semiHidden/>
    <w:unhideWhenUsed/>
    <w:rsid w:val="004C0FB2"/>
    <w:rPr>
      <w:sz w:val="16"/>
      <w:szCs w:val="16"/>
    </w:rPr>
  </w:style>
  <w:style w:type="paragraph" w:styleId="CommentText">
    <w:name w:val="annotation text"/>
    <w:basedOn w:val="Normal"/>
    <w:link w:val="CommentTextChar"/>
    <w:uiPriority w:val="99"/>
    <w:semiHidden/>
    <w:unhideWhenUsed/>
    <w:rsid w:val="004C0FB2"/>
    <w:rPr>
      <w:sz w:val="20"/>
      <w:szCs w:val="20"/>
    </w:rPr>
  </w:style>
  <w:style w:type="character" w:customStyle="1" w:styleId="CommentTextChar">
    <w:name w:val="Comment Text Char"/>
    <w:basedOn w:val="DefaultParagraphFont"/>
    <w:link w:val="CommentText"/>
    <w:uiPriority w:val="99"/>
    <w:semiHidden/>
    <w:rsid w:val="004C0FB2"/>
    <w:rPr>
      <w:rFonts w:ascii="Calibri" w:eastAsia="Calibri" w:hAnsi="Calibri" w:cs="Times New Roman"/>
      <w:sz w:val="20"/>
      <w:szCs w:val="20"/>
      <w:lang w:eastAsia="en-GB"/>
    </w:rPr>
  </w:style>
  <w:style w:type="paragraph" w:styleId="BalloonText">
    <w:name w:val="Balloon Text"/>
    <w:basedOn w:val="Normal"/>
    <w:link w:val="BalloonTextChar"/>
    <w:uiPriority w:val="99"/>
    <w:semiHidden/>
    <w:unhideWhenUsed/>
    <w:rsid w:val="004C0F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FB2"/>
    <w:rPr>
      <w:rFonts w:ascii="Segoe UI" w:eastAsia="Calibri" w:hAnsi="Segoe UI" w:cs="Segoe UI"/>
      <w:sz w:val="18"/>
      <w:szCs w:val="18"/>
      <w:lang w:eastAsia="en-GB"/>
    </w:rPr>
  </w:style>
  <w:style w:type="character" w:styleId="Hyperlink">
    <w:name w:val="Hyperlink"/>
    <w:basedOn w:val="DefaultParagraphFont"/>
    <w:uiPriority w:val="99"/>
    <w:semiHidden/>
    <w:unhideWhenUsed/>
    <w:rsid w:val="00A06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ycairporter.com/?gc=BIGBUS" TargetMode="External"/><Relationship Id="rId1" Type="http://schemas.openxmlformats.org/officeDocument/2006/relationships/hyperlink" Target="https://oneworldobservatory.com/tickets/?promocode=BBOWO"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1589CE6D</Template>
  <TotalTime>1</TotalTime>
  <Pages>2</Pages>
  <Words>374</Words>
  <Characters>2134</Characters>
  <Application>Microsoft Office Word</Application>
  <DocSecurity>0</DocSecurity>
  <Lines>17</Lines>
  <Paragraphs>5</Paragraphs>
  <ScaleCrop>false</ScaleCrop>
  <Company>Microsoft</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Herzog</dc:creator>
  <cp:keywords/>
  <dc:description/>
  <cp:lastModifiedBy>Freddie Herzog</cp:lastModifiedBy>
  <cp:revision>2</cp:revision>
  <dcterms:created xsi:type="dcterms:W3CDTF">2016-05-16T10:04:00Z</dcterms:created>
  <dcterms:modified xsi:type="dcterms:W3CDTF">2016-05-16T10:14:00Z</dcterms:modified>
</cp:coreProperties>
</file>